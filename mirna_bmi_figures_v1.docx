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4A75" w14:textId="77777777" w:rsidR="00204CF4" w:rsidRDefault="00204CF4" w:rsidP="00204CF4"/>
    <w:p w14:paraId="41D74F6F" w14:textId="77777777" w:rsidR="00204CF4" w:rsidRDefault="00204CF4" w:rsidP="00204CF4"/>
    <w:p w14:paraId="7C0F227F" w14:textId="77777777" w:rsidR="00204CF4" w:rsidRDefault="00204CF4" w:rsidP="00204CF4"/>
    <w:p w14:paraId="6BAB65C9" w14:textId="77777777" w:rsidR="00204CF4" w:rsidRPr="00F57AFC" w:rsidRDefault="00204CF4" w:rsidP="00204CF4"/>
    <w:tbl>
      <w:tblPr>
        <w:tblStyle w:val="TableGrid"/>
        <w:tblpPr w:leftFromText="180" w:rightFromText="180" w:vertAnchor="text" w:horzAnchor="margin" w:tblpXSpec="center" w:tblpY="-631"/>
        <w:tblW w:w="6492" w:type="dxa"/>
        <w:tblLook w:val="04A0" w:firstRow="1" w:lastRow="0" w:firstColumn="1" w:lastColumn="0" w:noHBand="0" w:noVBand="1"/>
      </w:tblPr>
      <w:tblGrid>
        <w:gridCol w:w="4156"/>
        <w:gridCol w:w="2336"/>
      </w:tblGrid>
      <w:tr w:rsidR="00204CF4" w:rsidRPr="005B4623" w14:paraId="7D0ED262" w14:textId="77777777" w:rsidTr="005271EA">
        <w:trPr>
          <w:trHeight w:val="357"/>
        </w:trPr>
        <w:tc>
          <w:tcPr>
            <w:tcW w:w="4156" w:type="dxa"/>
            <w:noWrap/>
            <w:hideMark/>
          </w:tcPr>
          <w:p w14:paraId="296CAF68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Maternal and Infant Characteristics </w:t>
            </w:r>
          </w:p>
        </w:tc>
        <w:tc>
          <w:tcPr>
            <w:tcW w:w="2336" w:type="dxa"/>
            <w:noWrap/>
            <w:hideMark/>
          </w:tcPr>
          <w:p w14:paraId="4991E519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Mean (SD) </w:t>
            </w:r>
          </w:p>
        </w:tc>
      </w:tr>
      <w:tr w:rsidR="00204CF4" w:rsidRPr="005B4623" w14:paraId="476DD3FE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3CAA05CB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Gestational Weight Gain (kg)</w:t>
            </w:r>
          </w:p>
        </w:tc>
        <w:tc>
          <w:tcPr>
            <w:tcW w:w="2336" w:type="dxa"/>
            <w:noWrap/>
            <w:hideMark/>
          </w:tcPr>
          <w:p w14:paraId="61AD10E4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11.86 (4.22)</w:t>
            </w:r>
          </w:p>
        </w:tc>
      </w:tr>
      <w:tr w:rsidR="00204CF4" w:rsidRPr="005B4623" w14:paraId="38BA291E" w14:textId="77777777" w:rsidTr="005271EA">
        <w:trPr>
          <w:trHeight w:val="85"/>
        </w:trPr>
        <w:tc>
          <w:tcPr>
            <w:tcW w:w="4156" w:type="dxa"/>
            <w:noWrap/>
          </w:tcPr>
          <w:p w14:paraId="5B6A96F5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Gestational Age (weeks)</w:t>
            </w:r>
          </w:p>
        </w:tc>
        <w:tc>
          <w:tcPr>
            <w:tcW w:w="2336" w:type="dxa"/>
            <w:noWrap/>
          </w:tcPr>
          <w:p w14:paraId="232E0D1F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39.33 (0.84)</w:t>
            </w:r>
          </w:p>
        </w:tc>
      </w:tr>
      <w:tr w:rsidR="00204CF4" w:rsidRPr="005B4623" w14:paraId="4F73FB8E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58C828FB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 xml:space="preserve">Maternal Age (years) </w:t>
            </w:r>
          </w:p>
        </w:tc>
        <w:tc>
          <w:tcPr>
            <w:tcW w:w="2336" w:type="dxa"/>
            <w:noWrap/>
            <w:hideMark/>
          </w:tcPr>
          <w:p w14:paraId="11D91129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30.52 (3.46)</w:t>
            </w:r>
          </w:p>
        </w:tc>
      </w:tr>
      <w:tr w:rsidR="00204CF4" w:rsidRPr="005B4623" w14:paraId="38E383E5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2F865020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 xml:space="preserve">Birth Weight (kg) </w:t>
            </w:r>
          </w:p>
        </w:tc>
        <w:tc>
          <w:tcPr>
            <w:tcW w:w="2336" w:type="dxa"/>
            <w:noWrap/>
            <w:hideMark/>
          </w:tcPr>
          <w:p w14:paraId="4EBCB7C9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3.54 (0.43)</w:t>
            </w:r>
          </w:p>
        </w:tc>
      </w:tr>
      <w:tr w:rsidR="00204CF4" w:rsidRPr="005B4623" w14:paraId="35416A4A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0B47B4EC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 xml:space="preserve">Birth Length (cm) </w:t>
            </w:r>
          </w:p>
        </w:tc>
        <w:tc>
          <w:tcPr>
            <w:tcW w:w="2336" w:type="dxa"/>
            <w:noWrap/>
            <w:hideMark/>
          </w:tcPr>
          <w:p w14:paraId="58F47535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51.28 (2.31)</w:t>
            </w:r>
          </w:p>
        </w:tc>
      </w:tr>
      <w:tr w:rsidR="00204CF4" w:rsidRPr="005B4623" w14:paraId="6CD0B9C8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29977246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36" w:type="dxa"/>
            <w:noWrap/>
            <w:hideMark/>
          </w:tcPr>
          <w:p w14:paraId="3207B5A8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 (%) </w:t>
            </w:r>
          </w:p>
        </w:tc>
      </w:tr>
      <w:tr w:rsidR="00204CF4" w:rsidRPr="005B4623" w14:paraId="572974D6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1E742000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 xml:space="preserve">BMI Enrollment Category </w:t>
            </w:r>
          </w:p>
        </w:tc>
        <w:tc>
          <w:tcPr>
            <w:tcW w:w="2336" w:type="dxa"/>
            <w:noWrap/>
            <w:hideMark/>
          </w:tcPr>
          <w:p w14:paraId="67FC5A84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CF4" w:rsidRPr="005B4623" w14:paraId="16399FFD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6C740B62" w14:textId="74B626CA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 xml:space="preserve">Mother with </w:t>
            </w:r>
            <w:del w:id="0" w:author="Andres, Aline" w:date="2025-06-03T12:45:00Z">
              <w:r w:rsidRPr="005B4623" w:rsidDel="00791EA6">
                <w:rPr>
                  <w:rFonts w:ascii="Times New Roman" w:eastAsia="Times New Roman" w:hAnsi="Times New Roman" w:cs="Times New Roman"/>
                  <w:color w:val="000000"/>
                </w:rPr>
                <w:delText xml:space="preserve">normal </w:delText>
              </w:r>
            </w:del>
            <w:ins w:id="1" w:author="Andres, Aline" w:date="2025-06-03T12:45:00Z">
              <w:r w:rsidR="00791EA6">
                <w:rPr>
                  <w:rFonts w:ascii="Times New Roman" w:eastAsia="Times New Roman" w:hAnsi="Times New Roman" w:cs="Times New Roman"/>
                  <w:color w:val="000000"/>
                </w:rPr>
                <w:t>healthy</w:t>
              </w:r>
              <w:r w:rsidR="00791EA6" w:rsidRPr="005B4623">
                <w:rPr>
                  <w:rFonts w:ascii="Times New Roman" w:eastAsia="Times New Roman" w:hAnsi="Times New Roman" w:cs="Times New Roman"/>
                  <w:color w:val="000000"/>
                </w:rPr>
                <w:t xml:space="preserve"> </w:t>
              </w:r>
            </w:ins>
            <w:r w:rsidRPr="005B4623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2336" w:type="dxa"/>
            <w:noWrap/>
            <w:hideMark/>
          </w:tcPr>
          <w:p w14:paraId="3AE5A00B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72 (49)</w:t>
            </w:r>
          </w:p>
        </w:tc>
      </w:tr>
      <w:tr w:rsidR="00204CF4" w:rsidRPr="005B4623" w14:paraId="16272B30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3BBB6628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Mother with overweight or obesity</w:t>
            </w:r>
          </w:p>
        </w:tc>
        <w:tc>
          <w:tcPr>
            <w:tcW w:w="2336" w:type="dxa"/>
            <w:noWrap/>
            <w:hideMark/>
          </w:tcPr>
          <w:p w14:paraId="1F4ADDAE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75 (51)</w:t>
            </w:r>
          </w:p>
        </w:tc>
      </w:tr>
      <w:tr w:rsidR="00204CF4" w:rsidRPr="005B4623" w14:paraId="31A90474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77B09525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Sex of Infant</w:t>
            </w:r>
          </w:p>
        </w:tc>
        <w:tc>
          <w:tcPr>
            <w:tcW w:w="2336" w:type="dxa"/>
            <w:noWrap/>
            <w:hideMark/>
          </w:tcPr>
          <w:p w14:paraId="4C569BEF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CF4" w:rsidRPr="005B4623" w14:paraId="6B92091E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3C1CADCF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2336" w:type="dxa"/>
            <w:noWrap/>
            <w:hideMark/>
          </w:tcPr>
          <w:p w14:paraId="3344A59B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60 (41)</w:t>
            </w:r>
          </w:p>
        </w:tc>
      </w:tr>
      <w:tr w:rsidR="00204CF4" w:rsidRPr="005B4623" w14:paraId="392E7FF6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5C74AD9F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2336" w:type="dxa"/>
            <w:noWrap/>
            <w:hideMark/>
          </w:tcPr>
          <w:p w14:paraId="033591FE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87 (59)</w:t>
            </w:r>
          </w:p>
        </w:tc>
      </w:tr>
      <w:tr w:rsidR="00204CF4" w:rsidRPr="005B4623" w14:paraId="4B6180CF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47EFCD2C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2336" w:type="dxa"/>
            <w:noWrap/>
            <w:hideMark/>
          </w:tcPr>
          <w:p w14:paraId="559EE26E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CF4" w:rsidRPr="005B4623" w14:paraId="1D0EB0A2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76975FC9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College Graduate</w:t>
            </w:r>
          </w:p>
        </w:tc>
        <w:tc>
          <w:tcPr>
            <w:tcW w:w="2336" w:type="dxa"/>
            <w:noWrap/>
            <w:hideMark/>
          </w:tcPr>
          <w:p w14:paraId="28429303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55 (37)</w:t>
            </w:r>
          </w:p>
        </w:tc>
      </w:tr>
      <w:tr w:rsidR="00204CF4" w:rsidRPr="005B4623" w14:paraId="4814E654" w14:textId="77777777" w:rsidTr="005271EA">
        <w:trPr>
          <w:trHeight w:val="344"/>
        </w:trPr>
        <w:tc>
          <w:tcPr>
            <w:tcW w:w="4156" w:type="dxa"/>
            <w:noWrap/>
            <w:hideMark/>
          </w:tcPr>
          <w:p w14:paraId="579B08D2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Graduate Training or Degree</w:t>
            </w:r>
          </w:p>
        </w:tc>
        <w:tc>
          <w:tcPr>
            <w:tcW w:w="2336" w:type="dxa"/>
            <w:noWrap/>
            <w:hideMark/>
          </w:tcPr>
          <w:p w14:paraId="71AE558D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43 (29)</w:t>
            </w:r>
          </w:p>
        </w:tc>
      </w:tr>
      <w:tr w:rsidR="00204CF4" w:rsidRPr="005B4623" w14:paraId="6F88F3B0" w14:textId="77777777" w:rsidTr="005271EA">
        <w:trPr>
          <w:trHeight w:val="287"/>
        </w:trPr>
        <w:tc>
          <w:tcPr>
            <w:tcW w:w="4156" w:type="dxa"/>
            <w:hideMark/>
          </w:tcPr>
          <w:p w14:paraId="64D4F1C4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High School Graduate, GED, Associate, Partial College, or Specialized Training</w:t>
            </w:r>
          </w:p>
        </w:tc>
        <w:tc>
          <w:tcPr>
            <w:tcW w:w="2336" w:type="dxa"/>
            <w:noWrap/>
            <w:hideMark/>
          </w:tcPr>
          <w:p w14:paraId="584BD075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49 (33)</w:t>
            </w:r>
          </w:p>
        </w:tc>
      </w:tr>
      <w:tr w:rsidR="00204CF4" w:rsidRPr="005B4623" w14:paraId="1B145B0C" w14:textId="77777777" w:rsidTr="005271EA">
        <w:trPr>
          <w:trHeight w:val="344"/>
        </w:trPr>
        <w:tc>
          <w:tcPr>
            <w:tcW w:w="4156" w:type="dxa"/>
            <w:noWrap/>
          </w:tcPr>
          <w:p w14:paraId="73F9A94F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Predicted Ancestry of Infant</w:t>
            </w:r>
          </w:p>
        </w:tc>
        <w:tc>
          <w:tcPr>
            <w:tcW w:w="2336" w:type="dxa"/>
            <w:noWrap/>
          </w:tcPr>
          <w:p w14:paraId="4BE13E00" w14:textId="77777777" w:rsidR="00204CF4" w:rsidRPr="005B4623" w:rsidRDefault="00204CF4" w:rsidP="005271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CF4" w:rsidRPr="005B4623" w14:paraId="079405E7" w14:textId="77777777" w:rsidTr="005271EA">
        <w:trPr>
          <w:trHeight w:val="344"/>
        </w:trPr>
        <w:tc>
          <w:tcPr>
            <w:tcW w:w="4156" w:type="dxa"/>
            <w:noWrap/>
          </w:tcPr>
          <w:p w14:paraId="76F5950D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Caucasian</w:t>
            </w:r>
          </w:p>
        </w:tc>
        <w:tc>
          <w:tcPr>
            <w:tcW w:w="2336" w:type="dxa"/>
            <w:noWrap/>
          </w:tcPr>
          <w:p w14:paraId="46640EAE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122(83)</w:t>
            </w:r>
          </w:p>
        </w:tc>
      </w:tr>
      <w:tr w:rsidR="00204CF4" w:rsidRPr="005B4623" w14:paraId="3B7E5A8F" w14:textId="77777777" w:rsidTr="005271EA">
        <w:trPr>
          <w:trHeight w:val="344"/>
        </w:trPr>
        <w:tc>
          <w:tcPr>
            <w:tcW w:w="4156" w:type="dxa"/>
            <w:noWrap/>
          </w:tcPr>
          <w:p w14:paraId="54B3167B" w14:textId="77777777" w:rsidR="00204CF4" w:rsidRPr="005B4623" w:rsidRDefault="00204CF4" w:rsidP="005271E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Non-Caucasian</w:t>
            </w:r>
          </w:p>
        </w:tc>
        <w:tc>
          <w:tcPr>
            <w:tcW w:w="2336" w:type="dxa"/>
            <w:noWrap/>
          </w:tcPr>
          <w:p w14:paraId="757242EC" w14:textId="77777777" w:rsidR="00204CF4" w:rsidRPr="005B4623" w:rsidRDefault="00204CF4" w:rsidP="005271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623">
              <w:rPr>
                <w:rFonts w:ascii="Times New Roman" w:eastAsia="Times New Roman" w:hAnsi="Times New Roman" w:cs="Times New Roman"/>
                <w:color w:val="000000"/>
              </w:rPr>
              <w:t>25(17)</w:t>
            </w:r>
          </w:p>
        </w:tc>
      </w:tr>
    </w:tbl>
    <w:p w14:paraId="7964FF54" w14:textId="77777777" w:rsidR="00204CF4" w:rsidRPr="003F7E02" w:rsidRDefault="00204CF4" w:rsidP="00204CF4">
      <w:pPr>
        <w:rPr>
          <w:rFonts w:ascii="Times New Roman" w:hAnsi="Times New Roman" w:cs="Times New Roman"/>
          <w:sz w:val="28"/>
          <w:szCs w:val="28"/>
        </w:rPr>
      </w:pPr>
    </w:p>
    <w:p w14:paraId="32A4427C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76A62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91B8C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2C3EB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2E416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51866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5FD49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2B980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3577D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03725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04D06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7BD11" w14:textId="77777777" w:rsidR="00204CF4" w:rsidRDefault="00204CF4" w:rsidP="00204C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CFF82" w14:textId="77777777" w:rsidR="00204CF4" w:rsidRPr="003F7E02" w:rsidRDefault="00204CF4" w:rsidP="00204CF4">
      <w:pPr>
        <w:rPr>
          <w:rFonts w:ascii="Times New Roman" w:hAnsi="Times New Roman" w:cs="Times New Roman"/>
        </w:rPr>
      </w:pPr>
      <w:r w:rsidRPr="003F7E02">
        <w:rPr>
          <w:rFonts w:ascii="Times New Roman" w:hAnsi="Times New Roman" w:cs="Times New Roman"/>
          <w:b/>
          <w:bCs/>
          <w:sz w:val="28"/>
          <w:szCs w:val="28"/>
        </w:rPr>
        <w:t>Table 1:</w:t>
      </w:r>
      <w:r w:rsidRPr="003F7E02">
        <w:rPr>
          <w:rFonts w:ascii="Times New Roman" w:hAnsi="Times New Roman" w:cs="Times New Roman"/>
          <w:sz w:val="28"/>
          <w:szCs w:val="28"/>
        </w:rPr>
        <w:t xml:space="preserve"> Demographic characteristics of the mother-infant dyads (N=147) featured in this study of the Glowing cohort.</w:t>
      </w:r>
    </w:p>
    <w:p w14:paraId="3BA2D8E5" w14:textId="77777777" w:rsidR="00204CF4" w:rsidRDefault="00204CF4" w:rsidP="00204CF4">
      <w:r>
        <w:br w:type="page"/>
      </w:r>
      <w:bookmarkStart w:id="2" w:name="_GoBack"/>
      <w:bookmarkEnd w:id="2"/>
    </w:p>
    <w:p w14:paraId="7167ABA5" w14:textId="77777777" w:rsidR="00204CF4" w:rsidRDefault="00204CF4" w:rsidP="00204CF4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4F64" wp14:editId="35979408">
                <wp:simplePos x="0" y="0"/>
                <wp:positionH relativeFrom="column">
                  <wp:posOffset>3325091</wp:posOffset>
                </wp:positionH>
                <wp:positionV relativeFrom="paragraph">
                  <wp:posOffset>75507</wp:posOffset>
                </wp:positionV>
                <wp:extent cx="436418" cy="405245"/>
                <wp:effectExtent l="0" t="0" r="0" b="0"/>
                <wp:wrapNone/>
                <wp:docPr id="317378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40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EE42B" w14:textId="77777777" w:rsidR="00204CF4" w:rsidRDefault="00204CF4" w:rsidP="00204CF4">
                            <w: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4F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.8pt;margin-top:5.95pt;width:34.35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" filled="f" stroked="f" strokeweight=".5pt">
                <v:textbox>
                  <w:txbxContent>
                    <w:p w14:paraId="591EE42B" w14:textId="77777777" w:rsidR="00204CF4" w:rsidRDefault="00204CF4" w:rsidP="00204CF4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6D58B" wp14:editId="6E0AF8C7">
                <wp:simplePos x="0" y="0"/>
                <wp:positionH relativeFrom="column">
                  <wp:posOffset>394682</wp:posOffset>
                </wp:positionH>
                <wp:positionV relativeFrom="paragraph">
                  <wp:posOffset>166024</wp:posOffset>
                </wp:positionV>
                <wp:extent cx="436418" cy="405245"/>
                <wp:effectExtent l="0" t="0" r="0" b="0"/>
                <wp:wrapNone/>
                <wp:docPr id="1277673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40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D114E" w14:textId="77777777" w:rsidR="00204CF4" w:rsidRDefault="00204CF4" w:rsidP="00204CF4">
                            <w: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D58B" id="_x0000_s1027" type="#_x0000_t202" style="position:absolute;margin-left:31.1pt;margin-top:13.05pt;width:34.3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" filled="f" stroked="f" strokeweight=".5pt">
                <v:textbox>
                  <w:txbxContent>
                    <w:p w14:paraId="336D114E" w14:textId="77777777" w:rsidR="00204CF4" w:rsidRDefault="00204CF4" w:rsidP="00204CF4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Pr="00A25AD5">
        <w:rPr>
          <w:noProof/>
        </w:rPr>
        <w:drawing>
          <wp:inline distT="0" distB="0" distL="0" distR="0" wp14:anchorId="35F6EED8" wp14:editId="5D359462">
            <wp:extent cx="2925485" cy="2805545"/>
            <wp:effectExtent l="0" t="0" r="0" b="1270"/>
            <wp:docPr id="1333325860" name="Picture 11" descr="A graph with a line drawn on i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4DBC1C9-C2C3-D3B6-4B8F-326A1962D7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graph with a line drawn on it&#10;&#10;AI-generated content may be incorrect.">
                      <a:extLst>
                        <a:ext uri="{FF2B5EF4-FFF2-40B4-BE49-F238E27FC236}">
                          <a16:creationId xmlns:a16="http://schemas.microsoft.com/office/drawing/2014/main" id="{14DBC1C9-C2C3-D3B6-4B8F-326A1962D7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5664" cy="28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AD5">
        <w:rPr>
          <w:noProof/>
        </w:rPr>
        <w:drawing>
          <wp:inline distT="0" distB="0" distL="0" distR="0" wp14:anchorId="6B8A4B1E" wp14:editId="33709DBC">
            <wp:extent cx="2680855" cy="2873492"/>
            <wp:effectExtent l="0" t="0" r="0" b="0"/>
            <wp:docPr id="2052498010" name="Picture 9" descr="A graph of a graph showing the value of a logistic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1E3DA39-0417-A815-1F4B-C7854A73D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graph of a graph showing the value of a logistic&#10;&#10;AI-generated content may be incorrect.">
                      <a:extLst>
                        <a:ext uri="{FF2B5EF4-FFF2-40B4-BE49-F238E27FC236}">
                          <a16:creationId xmlns:a16="http://schemas.microsoft.com/office/drawing/2014/main" id="{61E3DA39-0417-A815-1F4B-C7854A73D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49" cy="28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CCB5" w14:textId="77777777" w:rsidR="00204CF4" w:rsidRPr="003F7E02" w:rsidRDefault="00204CF4" w:rsidP="00204CF4">
      <w:pPr>
        <w:rPr>
          <w:rFonts w:ascii="Times New Roman" w:hAnsi="Times New Roman" w:cs="Times New Roman"/>
        </w:rPr>
      </w:pPr>
      <w:r w:rsidRPr="003F7E02">
        <w:rPr>
          <w:rFonts w:ascii="Times New Roman" w:hAnsi="Times New Roman" w:cs="Times New Roman"/>
        </w:rPr>
        <w:t xml:space="preserve">Figure 1: QQ-Plots of expected and observed (p-values) from differential expression analyses conducted with GEMMA for (A) mRNA and (B) miRNA. </w:t>
      </w:r>
    </w:p>
    <w:p w14:paraId="382A07A8" w14:textId="77777777" w:rsidR="00204CF4" w:rsidRDefault="00204CF4" w:rsidP="00204CF4">
      <w:pPr>
        <w:rPr>
          <w:b/>
          <w:bCs/>
        </w:rPr>
      </w:pPr>
    </w:p>
    <w:p w14:paraId="3F7491F2" w14:textId="77777777" w:rsidR="00204CF4" w:rsidRDefault="00204CF4" w:rsidP="00204CF4">
      <w:pPr>
        <w:rPr>
          <w:b/>
          <w:bCs/>
        </w:rPr>
      </w:pPr>
    </w:p>
    <w:p w14:paraId="760FC98D" w14:textId="77777777" w:rsidR="00204CF4" w:rsidRDefault="00204CF4" w:rsidP="00204CF4">
      <w:pPr>
        <w:rPr>
          <w:b/>
          <w:bCs/>
        </w:rPr>
      </w:pPr>
    </w:p>
    <w:p w14:paraId="56B421DA" w14:textId="77777777" w:rsidR="00204CF4" w:rsidRDefault="00204CF4" w:rsidP="00204CF4">
      <w:pPr>
        <w:rPr>
          <w:b/>
          <w:bCs/>
        </w:rPr>
      </w:pPr>
    </w:p>
    <w:p w14:paraId="57839D28" w14:textId="77777777" w:rsidR="00204CF4" w:rsidRDefault="00204CF4" w:rsidP="00204CF4">
      <w:pPr>
        <w:rPr>
          <w:b/>
          <w:bCs/>
        </w:rPr>
      </w:pPr>
    </w:p>
    <w:p w14:paraId="6F30F61F" w14:textId="77777777" w:rsidR="00204CF4" w:rsidRDefault="00204CF4" w:rsidP="00204CF4">
      <w:pPr>
        <w:rPr>
          <w:b/>
          <w:bCs/>
        </w:rPr>
      </w:pPr>
    </w:p>
    <w:p w14:paraId="445F075C" w14:textId="77777777" w:rsidR="00204CF4" w:rsidRDefault="00204CF4" w:rsidP="00204CF4">
      <w:pPr>
        <w:rPr>
          <w:b/>
          <w:bCs/>
        </w:rPr>
      </w:pPr>
    </w:p>
    <w:p w14:paraId="0CAA3741" w14:textId="77777777" w:rsidR="00204CF4" w:rsidRDefault="00204CF4" w:rsidP="00204CF4">
      <w:pPr>
        <w:rPr>
          <w:b/>
          <w:bCs/>
        </w:rPr>
      </w:pPr>
    </w:p>
    <w:p w14:paraId="7916827D" w14:textId="77777777" w:rsidR="00204CF4" w:rsidRDefault="00204CF4" w:rsidP="00204CF4">
      <w:pPr>
        <w:rPr>
          <w:b/>
          <w:bCs/>
        </w:rPr>
      </w:pPr>
    </w:p>
    <w:p w14:paraId="6F98F95B" w14:textId="77777777" w:rsidR="00204CF4" w:rsidRDefault="00204CF4" w:rsidP="00204CF4">
      <w:pPr>
        <w:rPr>
          <w:b/>
          <w:bCs/>
        </w:rPr>
      </w:pPr>
    </w:p>
    <w:p w14:paraId="5AA31350" w14:textId="77777777" w:rsidR="00204CF4" w:rsidRDefault="00204CF4" w:rsidP="00204CF4">
      <w:pPr>
        <w:rPr>
          <w:b/>
          <w:bCs/>
        </w:rPr>
      </w:pPr>
    </w:p>
    <w:p w14:paraId="3D28DC9F" w14:textId="77777777" w:rsidR="00204CF4" w:rsidRDefault="00204CF4" w:rsidP="00204CF4">
      <w:pPr>
        <w:rPr>
          <w:b/>
          <w:bCs/>
        </w:rPr>
      </w:pPr>
    </w:p>
    <w:p w14:paraId="63A4A390" w14:textId="77777777" w:rsidR="00204CF4" w:rsidRDefault="00204CF4" w:rsidP="00204CF4">
      <w:pPr>
        <w:rPr>
          <w:b/>
          <w:bCs/>
        </w:rPr>
      </w:pPr>
    </w:p>
    <w:p w14:paraId="3E23C96B" w14:textId="77777777" w:rsidR="00204CF4" w:rsidRDefault="00204CF4" w:rsidP="00204CF4">
      <w:pPr>
        <w:rPr>
          <w:b/>
          <w:bCs/>
        </w:rPr>
      </w:pPr>
    </w:p>
    <w:p w14:paraId="7DF2DC3E" w14:textId="77777777" w:rsidR="00204CF4" w:rsidRDefault="00204CF4" w:rsidP="00204CF4">
      <w:pPr>
        <w:rPr>
          <w:b/>
          <w:bCs/>
        </w:rPr>
      </w:pPr>
    </w:p>
    <w:p w14:paraId="68F83693" w14:textId="77777777" w:rsidR="00204CF4" w:rsidRDefault="00204CF4" w:rsidP="00204CF4">
      <w:pPr>
        <w:rPr>
          <w:b/>
          <w:bCs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FF511" wp14:editId="36493065">
                <wp:simplePos x="0" y="0"/>
                <wp:positionH relativeFrom="column">
                  <wp:posOffset>-129397</wp:posOffset>
                </wp:positionH>
                <wp:positionV relativeFrom="paragraph">
                  <wp:posOffset>116408</wp:posOffset>
                </wp:positionV>
                <wp:extent cx="436418" cy="405245"/>
                <wp:effectExtent l="0" t="0" r="0" b="0"/>
                <wp:wrapNone/>
                <wp:docPr id="394635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40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0357F" w14:textId="77777777" w:rsidR="00204CF4" w:rsidRDefault="00204CF4" w:rsidP="00204CF4">
                            <w: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F511" id="_x0000_s1028" type="#_x0000_t202" style="position:absolute;margin-left:-10.2pt;margin-top:9.15pt;width:34.35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" filled="f" stroked="f" strokeweight=".5pt">
                <v:textbox>
                  <w:txbxContent>
                    <w:p w14:paraId="2BC0357F" w14:textId="77777777" w:rsidR="00204CF4" w:rsidRDefault="00204CF4" w:rsidP="00204CF4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25468" wp14:editId="0FFCEFBA">
                <wp:simplePos x="0" y="0"/>
                <wp:positionH relativeFrom="column">
                  <wp:posOffset>2199736</wp:posOffset>
                </wp:positionH>
                <wp:positionV relativeFrom="paragraph">
                  <wp:posOffset>-19340423</wp:posOffset>
                </wp:positionV>
                <wp:extent cx="1086928" cy="2993366"/>
                <wp:effectExtent l="0" t="0" r="18415" b="17145"/>
                <wp:wrapNone/>
                <wp:docPr id="20294550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86928" cy="299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176EC" w14:textId="77777777" w:rsidR="00204CF4" w:rsidRDefault="00204CF4" w:rsidP="00204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5468" id="Text Box 6" o:spid="_x0000_s1029" type="#_x0000_t202" style="position:absolute;margin-left:173.2pt;margin-top:-1522.85pt;width:85.6pt;height:235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" fillcolor="white [3201]" strokeweight=".5pt">
                <v:textbox>
                  <w:txbxContent>
                    <w:p w14:paraId="7B7176EC" w14:textId="77777777" w:rsidR="00204CF4" w:rsidRDefault="00204CF4" w:rsidP="00204CF4"/>
                  </w:txbxContent>
                </v:textbox>
              </v:shape>
            </w:pict>
          </mc:Fallback>
        </mc:AlternateContent>
      </w:r>
    </w:p>
    <w:p w14:paraId="15528F94" w14:textId="77777777" w:rsidR="00204CF4" w:rsidRDefault="00204CF4" w:rsidP="00204CF4">
      <w:pPr>
        <w:rPr>
          <w:b/>
          <w:bCs/>
        </w:rPr>
      </w:pPr>
      <w:r w:rsidRPr="00A25AD5">
        <w:rPr>
          <w:b/>
          <w:bCs/>
          <w:noProof/>
        </w:rPr>
        <w:drawing>
          <wp:inline distT="0" distB="0" distL="0" distR="0" wp14:anchorId="75857328" wp14:editId="1B9FB567">
            <wp:extent cx="6438062" cy="3320819"/>
            <wp:effectExtent l="0" t="0" r="1270" b="0"/>
            <wp:docPr id="85683497" name="Content Placeholder 3" descr="A graph with numbers and a number of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2B9EBA2-037C-8F54-61A1-3F50A8FE0D1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graph with numbers and a number of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C2B9EBA2-037C-8F54-61A1-3F50A8FE0D1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rcRect b="5623"/>
                    <a:stretch/>
                  </pic:blipFill>
                  <pic:spPr>
                    <a:xfrm>
                      <a:off x="0" y="0"/>
                      <a:ext cx="6553504" cy="3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301" w14:textId="77777777" w:rsidR="00204CF4" w:rsidRDefault="00204CF4" w:rsidP="00204CF4">
      <w:pPr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EB3C" wp14:editId="46934D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6418" cy="405245"/>
                <wp:effectExtent l="0" t="0" r="0" b="0"/>
                <wp:wrapNone/>
                <wp:docPr id="372323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40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ABA85" w14:textId="77777777" w:rsidR="00204CF4" w:rsidRDefault="00204CF4" w:rsidP="00204CF4">
                            <w: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EB3C" id="_x0000_s1030" type="#_x0000_t202" style="position:absolute;margin-left:0;margin-top:-.05pt;width:34.35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" filled="f" stroked="f" strokeweight=".5pt">
                <v:textbox>
                  <w:txbxContent>
                    <w:p w14:paraId="638ABA85" w14:textId="77777777" w:rsidR="00204CF4" w:rsidRDefault="00204CF4" w:rsidP="00204CF4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Pr="00A25AD5">
        <w:rPr>
          <w:b/>
          <w:bCs/>
          <w:noProof/>
        </w:rPr>
        <w:drawing>
          <wp:inline distT="0" distB="0" distL="0" distR="0" wp14:anchorId="1C0515F6" wp14:editId="0A284AF3">
            <wp:extent cx="6220765" cy="3127663"/>
            <wp:effectExtent l="0" t="0" r="2540" b="0"/>
            <wp:docPr id="211368247" name="Content Placeholder 5" descr="A graph with numbers and symbol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D74954D-9189-1C13-CD35-D03760A49F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graph with numbers and symbols&#10;&#10;AI-generated content may be incorrect.">
                      <a:extLst>
                        <a:ext uri="{FF2B5EF4-FFF2-40B4-BE49-F238E27FC236}">
                          <a16:creationId xmlns:a16="http://schemas.microsoft.com/office/drawing/2014/main" id="{2D74954D-9189-1C13-CD35-D03760A49F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413" cy="32245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6B9" w14:textId="77777777" w:rsidR="00204CF4" w:rsidRPr="003F7E02" w:rsidRDefault="00204CF4" w:rsidP="00204CF4">
      <w:pPr>
        <w:rPr>
          <w:rFonts w:ascii="Times New Roman" w:hAnsi="Times New Roman" w:cs="Times New Roman"/>
        </w:rPr>
      </w:pPr>
      <w:r w:rsidRPr="003F7E02">
        <w:rPr>
          <w:rFonts w:ascii="Times New Roman" w:hAnsi="Times New Roman" w:cs="Times New Roman"/>
        </w:rPr>
        <w:t xml:space="preserve">Figure 3: WGCNA identified modules per A. mRNAs and B. miRNAs. </w:t>
      </w:r>
    </w:p>
    <w:p w14:paraId="4B487404" w14:textId="77777777" w:rsidR="00204CF4" w:rsidRDefault="00204CF4" w:rsidP="00204CF4"/>
    <w:p w14:paraId="359788C2" w14:textId="77777777" w:rsidR="00204CF4" w:rsidRDefault="00204CF4" w:rsidP="00204CF4"/>
    <w:p w14:paraId="11664303" w14:textId="77777777" w:rsidR="00204CF4" w:rsidRDefault="00204CF4" w:rsidP="00204CF4"/>
    <w:p w14:paraId="1B2576F9" w14:textId="77777777" w:rsidR="00204CF4" w:rsidRDefault="00204CF4" w:rsidP="00204CF4"/>
    <w:p w14:paraId="075200BB" w14:textId="77777777" w:rsidR="00204CF4" w:rsidRDefault="00204CF4" w:rsidP="00204CF4">
      <w:pPr>
        <w:jc w:val="center"/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1631"/>
        <w:gridCol w:w="1235"/>
        <w:gridCol w:w="1875"/>
        <w:gridCol w:w="1235"/>
        <w:gridCol w:w="1235"/>
      </w:tblGrid>
      <w:tr w:rsidR="00204CF4" w:rsidRPr="00252B35" w14:paraId="59DFC811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6FF2CA57" w14:textId="77777777" w:rsidR="00204CF4" w:rsidRPr="00252B35" w:rsidRDefault="00204CF4" w:rsidP="005271EA">
            <w:pPr>
              <w:jc w:val="center"/>
              <w:rPr>
                <w:b/>
                <w:bCs/>
              </w:rPr>
            </w:pPr>
            <w:r w:rsidRPr="00252B35">
              <w:rPr>
                <w:b/>
                <w:bCs/>
              </w:rPr>
              <w:t>Module</w:t>
            </w:r>
          </w:p>
        </w:tc>
        <w:tc>
          <w:tcPr>
            <w:tcW w:w="1235" w:type="dxa"/>
            <w:noWrap/>
            <w:hideMark/>
          </w:tcPr>
          <w:p w14:paraId="50496597" w14:textId="77777777" w:rsidR="00204CF4" w:rsidRPr="00252B35" w:rsidRDefault="00204CF4" w:rsidP="005271EA">
            <w:pPr>
              <w:jc w:val="center"/>
              <w:rPr>
                <w:b/>
                <w:bCs/>
              </w:rPr>
            </w:pPr>
            <w:r w:rsidRPr="00252B35">
              <w:rPr>
                <w:b/>
                <w:bCs/>
              </w:rPr>
              <w:t>Estimate</w:t>
            </w:r>
          </w:p>
        </w:tc>
        <w:tc>
          <w:tcPr>
            <w:tcW w:w="1875" w:type="dxa"/>
            <w:noWrap/>
            <w:hideMark/>
          </w:tcPr>
          <w:p w14:paraId="2ACB209B" w14:textId="77777777" w:rsidR="00204CF4" w:rsidRPr="00252B35" w:rsidRDefault="00204CF4" w:rsidP="005271EA">
            <w:pPr>
              <w:jc w:val="center"/>
              <w:rPr>
                <w:b/>
                <w:bCs/>
              </w:rPr>
            </w:pPr>
            <w:r w:rsidRPr="00252B35">
              <w:rPr>
                <w:b/>
                <w:bCs/>
              </w:rPr>
              <w:t>Standard Error</w:t>
            </w:r>
          </w:p>
        </w:tc>
        <w:tc>
          <w:tcPr>
            <w:tcW w:w="1235" w:type="dxa"/>
            <w:noWrap/>
            <w:hideMark/>
          </w:tcPr>
          <w:p w14:paraId="4DAEB07A" w14:textId="77777777" w:rsidR="00204CF4" w:rsidRPr="00252B35" w:rsidRDefault="00204CF4" w:rsidP="005271EA">
            <w:pPr>
              <w:jc w:val="center"/>
              <w:rPr>
                <w:b/>
                <w:bCs/>
              </w:rPr>
            </w:pPr>
            <w:r w:rsidRPr="00252B35">
              <w:rPr>
                <w:b/>
                <w:bCs/>
              </w:rPr>
              <w:t>p-value</w:t>
            </w:r>
          </w:p>
        </w:tc>
        <w:tc>
          <w:tcPr>
            <w:tcW w:w="1235" w:type="dxa"/>
            <w:noWrap/>
            <w:hideMark/>
          </w:tcPr>
          <w:p w14:paraId="41B50DD0" w14:textId="77777777" w:rsidR="00204CF4" w:rsidRPr="00252B35" w:rsidRDefault="00204CF4" w:rsidP="005271EA">
            <w:pPr>
              <w:jc w:val="center"/>
              <w:rPr>
                <w:b/>
                <w:bCs/>
              </w:rPr>
            </w:pPr>
            <w:r w:rsidRPr="00252B35">
              <w:rPr>
                <w:b/>
                <w:bCs/>
              </w:rPr>
              <w:t>q-value</w:t>
            </w:r>
          </w:p>
        </w:tc>
      </w:tr>
      <w:tr w:rsidR="00204CF4" w:rsidRPr="00252B35" w14:paraId="4258243B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790B1667" w14:textId="77777777" w:rsidR="00204CF4" w:rsidRPr="00252B35" w:rsidRDefault="00204CF4" w:rsidP="005271EA">
            <w:pPr>
              <w:jc w:val="center"/>
            </w:pPr>
            <w:r w:rsidRPr="00252B35">
              <w:t>Blue</w:t>
            </w:r>
          </w:p>
        </w:tc>
        <w:tc>
          <w:tcPr>
            <w:tcW w:w="1235" w:type="dxa"/>
            <w:noWrap/>
            <w:hideMark/>
          </w:tcPr>
          <w:p w14:paraId="396772A4" w14:textId="77777777" w:rsidR="00204CF4" w:rsidRPr="00252B35" w:rsidRDefault="00204CF4" w:rsidP="005271EA">
            <w:pPr>
              <w:jc w:val="center"/>
            </w:pPr>
            <w:r w:rsidRPr="00252B35">
              <w:t>-0.04</w:t>
            </w:r>
          </w:p>
        </w:tc>
        <w:tc>
          <w:tcPr>
            <w:tcW w:w="1875" w:type="dxa"/>
            <w:noWrap/>
            <w:hideMark/>
          </w:tcPr>
          <w:p w14:paraId="50A5D5C5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0506B864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6DDC954A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</w:tr>
      <w:tr w:rsidR="00204CF4" w:rsidRPr="00252B35" w14:paraId="16F57977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4A72B7EF" w14:textId="77777777" w:rsidR="00204CF4" w:rsidRPr="00252B35" w:rsidRDefault="00204CF4" w:rsidP="005271EA">
            <w:pPr>
              <w:jc w:val="center"/>
            </w:pPr>
            <w:r w:rsidRPr="00252B35">
              <w:t>Brown</w:t>
            </w:r>
          </w:p>
        </w:tc>
        <w:tc>
          <w:tcPr>
            <w:tcW w:w="1235" w:type="dxa"/>
            <w:noWrap/>
            <w:hideMark/>
          </w:tcPr>
          <w:p w14:paraId="2E07371F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875" w:type="dxa"/>
            <w:noWrap/>
            <w:hideMark/>
          </w:tcPr>
          <w:p w14:paraId="65DA7E4B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0A2C01E1" w14:textId="77777777" w:rsidR="00204CF4" w:rsidRPr="00252B35" w:rsidRDefault="00204CF4" w:rsidP="005271EA">
            <w:pPr>
              <w:jc w:val="center"/>
            </w:pPr>
            <w:r w:rsidRPr="00252B35">
              <w:t>0.70</w:t>
            </w:r>
          </w:p>
        </w:tc>
        <w:tc>
          <w:tcPr>
            <w:tcW w:w="1235" w:type="dxa"/>
            <w:noWrap/>
            <w:hideMark/>
          </w:tcPr>
          <w:p w14:paraId="5550C72A" w14:textId="77777777" w:rsidR="00204CF4" w:rsidRPr="00252B35" w:rsidRDefault="00204CF4" w:rsidP="005271EA">
            <w:pPr>
              <w:jc w:val="center"/>
            </w:pPr>
            <w:r w:rsidRPr="00252B35">
              <w:t>0.70</w:t>
            </w:r>
          </w:p>
        </w:tc>
      </w:tr>
      <w:tr w:rsidR="00204CF4" w:rsidRPr="00252B35" w14:paraId="16FE1DFF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62419096" w14:textId="77777777" w:rsidR="00204CF4" w:rsidRPr="00252B35" w:rsidRDefault="00204CF4" w:rsidP="005271EA">
            <w:pPr>
              <w:jc w:val="center"/>
            </w:pPr>
            <w:r w:rsidRPr="00252B35">
              <w:t>Green</w:t>
            </w:r>
          </w:p>
        </w:tc>
        <w:tc>
          <w:tcPr>
            <w:tcW w:w="1235" w:type="dxa"/>
            <w:noWrap/>
            <w:hideMark/>
          </w:tcPr>
          <w:p w14:paraId="0854B9D7" w14:textId="77777777" w:rsidR="00204CF4" w:rsidRPr="00252B35" w:rsidRDefault="00204CF4" w:rsidP="005271EA">
            <w:pPr>
              <w:jc w:val="center"/>
            </w:pPr>
            <w:r w:rsidRPr="00252B35">
              <w:t>0.04</w:t>
            </w:r>
          </w:p>
        </w:tc>
        <w:tc>
          <w:tcPr>
            <w:tcW w:w="1875" w:type="dxa"/>
            <w:noWrap/>
            <w:hideMark/>
          </w:tcPr>
          <w:p w14:paraId="356A1D6F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42F80B3C" w14:textId="77777777" w:rsidR="00204CF4" w:rsidRPr="00252B35" w:rsidRDefault="00204CF4" w:rsidP="005271EA">
            <w:pPr>
              <w:jc w:val="center"/>
            </w:pPr>
            <w:r w:rsidRPr="00252B35">
              <w:t>0.00</w:t>
            </w:r>
          </w:p>
        </w:tc>
        <w:tc>
          <w:tcPr>
            <w:tcW w:w="1235" w:type="dxa"/>
            <w:noWrap/>
            <w:hideMark/>
          </w:tcPr>
          <w:p w14:paraId="40D3C374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</w:tr>
      <w:tr w:rsidR="00204CF4" w:rsidRPr="00252B35" w14:paraId="67602976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2DD185D9" w14:textId="77777777" w:rsidR="00204CF4" w:rsidRPr="00252B35" w:rsidRDefault="00204CF4" w:rsidP="005271EA">
            <w:pPr>
              <w:jc w:val="center"/>
            </w:pPr>
            <w:r w:rsidRPr="00252B35">
              <w:t>Turquoise</w:t>
            </w:r>
          </w:p>
        </w:tc>
        <w:tc>
          <w:tcPr>
            <w:tcW w:w="1235" w:type="dxa"/>
            <w:noWrap/>
            <w:hideMark/>
          </w:tcPr>
          <w:p w14:paraId="5A0890E0" w14:textId="77777777" w:rsidR="00204CF4" w:rsidRPr="00252B35" w:rsidRDefault="00204CF4" w:rsidP="005271EA">
            <w:pPr>
              <w:jc w:val="center"/>
            </w:pPr>
            <w:r w:rsidRPr="00252B35">
              <w:t>0.05</w:t>
            </w:r>
          </w:p>
        </w:tc>
        <w:tc>
          <w:tcPr>
            <w:tcW w:w="1875" w:type="dxa"/>
            <w:noWrap/>
            <w:hideMark/>
          </w:tcPr>
          <w:p w14:paraId="15AAC050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52A075DB" w14:textId="77777777" w:rsidR="00204CF4" w:rsidRPr="00252B35" w:rsidRDefault="00204CF4" w:rsidP="005271EA">
            <w:pPr>
              <w:jc w:val="center"/>
            </w:pPr>
            <w:r w:rsidRPr="00252B35">
              <w:t>0.00</w:t>
            </w:r>
          </w:p>
        </w:tc>
        <w:tc>
          <w:tcPr>
            <w:tcW w:w="1235" w:type="dxa"/>
            <w:noWrap/>
            <w:hideMark/>
          </w:tcPr>
          <w:p w14:paraId="70D6469F" w14:textId="77777777" w:rsidR="00204CF4" w:rsidRPr="00252B35" w:rsidRDefault="00204CF4" w:rsidP="005271EA">
            <w:pPr>
              <w:jc w:val="center"/>
            </w:pPr>
            <w:r w:rsidRPr="00252B35">
              <w:t>0.00</w:t>
            </w:r>
          </w:p>
        </w:tc>
      </w:tr>
      <w:tr w:rsidR="00204CF4" w:rsidRPr="00252B35" w14:paraId="5BA3B6DC" w14:textId="77777777" w:rsidTr="005271EA">
        <w:trPr>
          <w:trHeight w:val="320"/>
        </w:trPr>
        <w:tc>
          <w:tcPr>
            <w:tcW w:w="1631" w:type="dxa"/>
            <w:noWrap/>
            <w:hideMark/>
          </w:tcPr>
          <w:p w14:paraId="6F237CB0" w14:textId="77777777" w:rsidR="00204CF4" w:rsidRPr="00252B35" w:rsidRDefault="00204CF4" w:rsidP="005271EA">
            <w:pPr>
              <w:jc w:val="center"/>
            </w:pPr>
            <w:r w:rsidRPr="00252B35">
              <w:t>Yellow</w:t>
            </w:r>
          </w:p>
        </w:tc>
        <w:tc>
          <w:tcPr>
            <w:tcW w:w="1235" w:type="dxa"/>
            <w:noWrap/>
            <w:hideMark/>
          </w:tcPr>
          <w:p w14:paraId="3F737090" w14:textId="77777777" w:rsidR="00204CF4" w:rsidRPr="00252B35" w:rsidRDefault="00204CF4" w:rsidP="005271EA">
            <w:pPr>
              <w:jc w:val="center"/>
            </w:pPr>
            <w:r w:rsidRPr="00252B35">
              <w:t>0.03</w:t>
            </w:r>
          </w:p>
        </w:tc>
        <w:tc>
          <w:tcPr>
            <w:tcW w:w="1875" w:type="dxa"/>
            <w:noWrap/>
            <w:hideMark/>
          </w:tcPr>
          <w:p w14:paraId="4AB20B1F" w14:textId="77777777" w:rsidR="00204CF4" w:rsidRPr="00252B35" w:rsidRDefault="00204CF4" w:rsidP="005271EA">
            <w:pPr>
              <w:jc w:val="center"/>
            </w:pPr>
            <w:r w:rsidRPr="00252B35">
              <w:t>0.01</w:t>
            </w:r>
          </w:p>
        </w:tc>
        <w:tc>
          <w:tcPr>
            <w:tcW w:w="1235" w:type="dxa"/>
            <w:noWrap/>
            <w:hideMark/>
          </w:tcPr>
          <w:p w14:paraId="2B6170B1" w14:textId="77777777" w:rsidR="00204CF4" w:rsidRPr="00252B35" w:rsidRDefault="00204CF4" w:rsidP="005271EA">
            <w:pPr>
              <w:jc w:val="center"/>
            </w:pPr>
            <w:r w:rsidRPr="00252B35">
              <w:t>0.07</w:t>
            </w:r>
          </w:p>
        </w:tc>
        <w:tc>
          <w:tcPr>
            <w:tcW w:w="1235" w:type="dxa"/>
            <w:noWrap/>
            <w:hideMark/>
          </w:tcPr>
          <w:p w14:paraId="542CF444" w14:textId="77777777" w:rsidR="00204CF4" w:rsidRPr="00252B35" w:rsidRDefault="00204CF4" w:rsidP="005271EA">
            <w:pPr>
              <w:jc w:val="center"/>
            </w:pPr>
            <w:r w:rsidRPr="00252B35">
              <w:t>0.08</w:t>
            </w:r>
          </w:p>
        </w:tc>
      </w:tr>
    </w:tbl>
    <w:p w14:paraId="32AAEDD0" w14:textId="77777777" w:rsidR="00204CF4" w:rsidRDefault="00204CF4" w:rsidP="00204CF4"/>
    <w:p w14:paraId="627220DF" w14:textId="77777777" w:rsidR="00204CF4" w:rsidRPr="00A25AD5" w:rsidRDefault="00204CF4" w:rsidP="00204CF4"/>
    <w:p w14:paraId="4F6402D2" w14:textId="77777777" w:rsidR="00204CF4" w:rsidRPr="003F7E02" w:rsidRDefault="00204CF4" w:rsidP="00204CF4">
      <w:pPr>
        <w:rPr>
          <w:rFonts w:ascii="Times New Roman" w:hAnsi="Times New Roman" w:cs="Times New Roman"/>
        </w:rPr>
      </w:pPr>
      <w:r w:rsidRPr="000B47EC">
        <w:rPr>
          <w:rFonts w:ascii="Times New Roman" w:hAnsi="Times New Roman" w:cs="Times New Roman"/>
          <w:b/>
          <w:bCs/>
        </w:rPr>
        <w:t>Table 2:</w:t>
      </w:r>
      <w:r w:rsidRPr="003F7E02">
        <w:rPr>
          <w:rFonts w:ascii="Times New Roman" w:hAnsi="Times New Roman" w:cs="Times New Roman"/>
        </w:rPr>
        <w:t xml:space="preserve"> Modules from miRNA network summary statistics from the linear regression model, where BMI categories were the dependent variable. </w:t>
      </w:r>
    </w:p>
    <w:p w14:paraId="4ACD1D23" w14:textId="77777777" w:rsidR="00204CF4" w:rsidRDefault="00204CF4" w:rsidP="00204CF4"/>
    <w:p w14:paraId="39E3A24E" w14:textId="77777777" w:rsidR="00204CF4" w:rsidRDefault="00204CF4" w:rsidP="00204CF4"/>
    <w:p w14:paraId="6CD654F6" w14:textId="77777777" w:rsidR="00204CF4" w:rsidRDefault="00204CF4" w:rsidP="00204CF4"/>
    <w:p w14:paraId="75865E45" w14:textId="77777777" w:rsidR="00204CF4" w:rsidRDefault="00204CF4" w:rsidP="00204CF4"/>
    <w:p w14:paraId="3EDB757A" w14:textId="77777777" w:rsidR="00204CF4" w:rsidRDefault="00204CF4" w:rsidP="00204CF4"/>
    <w:p w14:paraId="04369F44" w14:textId="77777777" w:rsidR="00204CF4" w:rsidRDefault="00204CF4" w:rsidP="00204CF4"/>
    <w:p w14:paraId="3E88B44B" w14:textId="77777777" w:rsidR="00204CF4" w:rsidRDefault="00204CF4" w:rsidP="00204CF4"/>
    <w:p w14:paraId="1D796AC1" w14:textId="77777777" w:rsidR="00204CF4" w:rsidRDefault="00204CF4" w:rsidP="00204CF4"/>
    <w:p w14:paraId="560128DB" w14:textId="77777777" w:rsidR="00204CF4" w:rsidRDefault="00204CF4" w:rsidP="00204CF4"/>
    <w:p w14:paraId="058942FD" w14:textId="77777777" w:rsidR="00204CF4" w:rsidRDefault="00204CF4" w:rsidP="00204CF4"/>
    <w:p w14:paraId="7DDB86D3" w14:textId="77777777" w:rsidR="00204CF4" w:rsidRDefault="00204CF4" w:rsidP="00204CF4"/>
    <w:p w14:paraId="69D03F37" w14:textId="77777777" w:rsidR="00204CF4" w:rsidRDefault="00204CF4" w:rsidP="00204CF4"/>
    <w:p w14:paraId="751616D7" w14:textId="77777777" w:rsidR="00204CF4" w:rsidRDefault="00204CF4" w:rsidP="00204CF4"/>
    <w:p w14:paraId="6B772B97" w14:textId="77777777" w:rsidR="00204CF4" w:rsidRDefault="00204CF4" w:rsidP="00204CF4"/>
    <w:p w14:paraId="55D038DD" w14:textId="77777777" w:rsidR="00204CF4" w:rsidRDefault="00204CF4" w:rsidP="00204CF4"/>
    <w:p w14:paraId="30225D9D" w14:textId="77777777" w:rsidR="00204CF4" w:rsidRDefault="00204CF4" w:rsidP="00204CF4"/>
    <w:p w14:paraId="316E1605" w14:textId="77777777" w:rsidR="00204CF4" w:rsidRDefault="00204CF4" w:rsidP="00204CF4"/>
    <w:p w14:paraId="674F8A51" w14:textId="77777777" w:rsidR="00204CF4" w:rsidRDefault="00204CF4" w:rsidP="00204CF4"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6CFF1D1" wp14:editId="327CB8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7460" cy="5749290"/>
            <wp:effectExtent l="0" t="0" r="2540" b="3810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685057487" name="Picture 8" descr="A graph of a number of c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7989" name="Picture 8" descr="A graph of a number of cel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A30B8" w14:textId="77777777" w:rsidR="00204CF4" w:rsidRDefault="00204CF4" w:rsidP="00204CF4"/>
    <w:p w14:paraId="77AC073D" w14:textId="77777777" w:rsidR="00204CF4" w:rsidRDefault="00204CF4" w:rsidP="00204CF4"/>
    <w:p w14:paraId="1D9EADDE" w14:textId="77777777" w:rsidR="00204CF4" w:rsidRDefault="00204CF4" w:rsidP="00204CF4"/>
    <w:p w14:paraId="6B80D71E" w14:textId="77777777" w:rsidR="00204CF4" w:rsidRDefault="00204CF4" w:rsidP="00204CF4"/>
    <w:p w14:paraId="48C97FF3" w14:textId="77777777" w:rsidR="00204CF4" w:rsidRDefault="00204CF4" w:rsidP="00204CF4"/>
    <w:p w14:paraId="753E7640" w14:textId="77777777" w:rsidR="00204CF4" w:rsidRDefault="00204CF4" w:rsidP="00204CF4"/>
    <w:p w14:paraId="784B6171" w14:textId="77777777" w:rsidR="00204CF4" w:rsidRDefault="00204CF4" w:rsidP="00204CF4"/>
    <w:p w14:paraId="7EE63757" w14:textId="77777777" w:rsidR="00204CF4" w:rsidRDefault="00204CF4" w:rsidP="00204CF4"/>
    <w:p w14:paraId="60E5F838" w14:textId="77777777" w:rsidR="00204CF4" w:rsidRDefault="00204CF4" w:rsidP="00204CF4"/>
    <w:p w14:paraId="717060AC" w14:textId="77777777" w:rsidR="00204CF4" w:rsidRDefault="00204CF4" w:rsidP="00204CF4"/>
    <w:p w14:paraId="7F3988A3" w14:textId="77777777" w:rsidR="00204CF4" w:rsidRDefault="00204CF4" w:rsidP="00204CF4"/>
    <w:p w14:paraId="5D3BD378" w14:textId="77777777" w:rsidR="00204CF4" w:rsidRDefault="00204CF4" w:rsidP="00204CF4"/>
    <w:p w14:paraId="5B2C7EFB" w14:textId="77777777" w:rsidR="00204CF4" w:rsidRDefault="00204CF4" w:rsidP="00204CF4"/>
    <w:p w14:paraId="55103B99" w14:textId="77777777" w:rsidR="00204CF4" w:rsidRDefault="00204CF4" w:rsidP="00204CF4"/>
    <w:p w14:paraId="6ACB434E" w14:textId="77777777" w:rsidR="00204CF4" w:rsidRDefault="00204CF4" w:rsidP="00204CF4"/>
    <w:p w14:paraId="12E208AA" w14:textId="77777777" w:rsidR="00204CF4" w:rsidRDefault="00204CF4" w:rsidP="00204CF4"/>
    <w:p w14:paraId="047328DE" w14:textId="77777777" w:rsidR="00204CF4" w:rsidRDefault="00204CF4" w:rsidP="00204CF4"/>
    <w:p w14:paraId="50F38E96" w14:textId="77777777" w:rsidR="00204CF4" w:rsidRDefault="00204CF4" w:rsidP="00204CF4"/>
    <w:p w14:paraId="2AB1E457" w14:textId="77777777" w:rsidR="00204CF4" w:rsidRDefault="00204CF4" w:rsidP="00204CF4">
      <w:pPr>
        <w:rPr>
          <w:noProof/>
          <w14:ligatures w14:val="standardContextual"/>
        </w:rPr>
      </w:pPr>
    </w:p>
    <w:p w14:paraId="05919AE7" w14:textId="77777777" w:rsidR="00204CF4" w:rsidRPr="003F7E02" w:rsidRDefault="00204CF4" w:rsidP="00204CF4">
      <w:pPr>
        <w:rPr>
          <w:rFonts w:ascii="Times New Roman" w:hAnsi="Times New Roman" w:cs="Times New Roman"/>
          <w:noProof/>
          <w14:ligatures w14:val="standardContextual"/>
        </w:rPr>
      </w:pPr>
      <w:r w:rsidRPr="003F7E02">
        <w:rPr>
          <w:rFonts w:ascii="Times New Roman" w:hAnsi="Times New Roman" w:cs="Times New Roman"/>
          <w:noProof/>
          <w14:ligatures w14:val="standardContextual"/>
        </w:rPr>
        <w:t xml:space="preserve">Figure 4: Top 20 enriched KEGG terms from the blue module based on mRNA targets. </w:t>
      </w:r>
    </w:p>
    <w:p w14:paraId="3DF0335C" w14:textId="77777777" w:rsidR="00204CF4" w:rsidRDefault="00204CF4" w:rsidP="00204CF4">
      <w:pPr>
        <w:rPr>
          <w:noProof/>
          <w14:ligatures w14:val="standardContextual"/>
        </w:rPr>
      </w:pPr>
    </w:p>
    <w:p w14:paraId="42EF270A" w14:textId="77777777" w:rsidR="00204CF4" w:rsidRDefault="00204CF4" w:rsidP="00204CF4">
      <w:pPr>
        <w:rPr>
          <w:noProof/>
          <w14:ligatures w14:val="standardContextual"/>
        </w:rPr>
      </w:pPr>
    </w:p>
    <w:p w14:paraId="6BB98392" w14:textId="77777777" w:rsidR="00204CF4" w:rsidRDefault="00204CF4" w:rsidP="00204CF4">
      <w:pPr>
        <w:rPr>
          <w:noProof/>
          <w14:ligatures w14:val="standardContextual"/>
        </w:rPr>
      </w:pPr>
    </w:p>
    <w:p w14:paraId="46F9692E" w14:textId="77777777" w:rsidR="00204CF4" w:rsidRDefault="00204CF4" w:rsidP="00204CF4">
      <w:pPr>
        <w:rPr>
          <w:noProof/>
          <w14:ligatures w14:val="standardContextual"/>
        </w:rPr>
      </w:pPr>
    </w:p>
    <w:p w14:paraId="6944EE30" w14:textId="77777777" w:rsidR="00204CF4" w:rsidRDefault="00204CF4" w:rsidP="00204CF4">
      <w:pPr>
        <w:rPr>
          <w:noProof/>
          <w14:ligatures w14:val="standardContextual"/>
        </w:rPr>
      </w:pPr>
    </w:p>
    <w:p w14:paraId="14729789" w14:textId="77777777" w:rsidR="00204CF4" w:rsidRDefault="00204CF4" w:rsidP="00204CF4">
      <w:r>
        <w:rPr>
          <w:noProof/>
          <w14:ligatures w14:val="standardContextual"/>
        </w:rPr>
        <w:drawing>
          <wp:inline distT="0" distB="0" distL="0" distR="0" wp14:anchorId="75CBE8BE" wp14:editId="2AACBCA8">
            <wp:extent cx="3825240" cy="6459287"/>
            <wp:effectExtent l="0" t="0" r="0" b="5080"/>
            <wp:docPr id="1579563406" name="Picture 9" descr="A graph of a number of c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8922" name="Picture 9" descr="A graph of a number of cell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98" cy="64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C0F" w14:textId="77777777" w:rsidR="00204CF4" w:rsidRPr="003F7E02" w:rsidRDefault="00204CF4" w:rsidP="00204CF4">
      <w:pPr>
        <w:rPr>
          <w:rFonts w:ascii="Times New Roman" w:hAnsi="Times New Roman" w:cs="Times New Roman"/>
          <w:noProof/>
          <w14:ligatures w14:val="standardContextual"/>
        </w:rPr>
      </w:pPr>
      <w:r w:rsidRPr="003F7E02">
        <w:rPr>
          <w:rFonts w:ascii="Times New Roman" w:hAnsi="Times New Roman" w:cs="Times New Roman"/>
        </w:rPr>
        <w:t xml:space="preserve">Figure 5: </w:t>
      </w:r>
      <w:r w:rsidRPr="003F7E02">
        <w:rPr>
          <w:rFonts w:ascii="Times New Roman" w:hAnsi="Times New Roman" w:cs="Times New Roman"/>
          <w:noProof/>
          <w14:ligatures w14:val="standardContextual"/>
        </w:rPr>
        <w:t xml:space="preserve">Top 20 enriched KEGG terms from the green  module based on mRNA targets. </w:t>
      </w:r>
    </w:p>
    <w:p w14:paraId="33D75226" w14:textId="77777777" w:rsidR="00204CF4" w:rsidRDefault="00204CF4" w:rsidP="00204CF4">
      <w:pPr>
        <w:rPr>
          <w:noProof/>
          <w14:ligatures w14:val="standardContextual"/>
        </w:rPr>
      </w:pPr>
    </w:p>
    <w:p w14:paraId="66774635" w14:textId="77777777" w:rsidR="00204CF4" w:rsidRDefault="00204CF4" w:rsidP="00204CF4">
      <w:pPr>
        <w:rPr>
          <w:noProof/>
          <w14:ligatures w14:val="standardContextual"/>
        </w:rPr>
      </w:pPr>
    </w:p>
    <w:p w14:paraId="08CD4742" w14:textId="77777777" w:rsidR="00204CF4" w:rsidRDefault="00204CF4" w:rsidP="00204CF4">
      <w:pPr>
        <w:rPr>
          <w:noProof/>
          <w14:ligatures w14:val="standardContextual"/>
        </w:rPr>
      </w:pPr>
    </w:p>
    <w:p w14:paraId="463366F3" w14:textId="77777777" w:rsidR="00204CF4" w:rsidRDefault="00204CF4" w:rsidP="00204CF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CE47A2" wp14:editId="679EDA15">
            <wp:extent cx="4297680" cy="6309360"/>
            <wp:effectExtent l="0" t="0" r="0" b="2540"/>
            <wp:docPr id="1014275582" name="Picture 10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77327" name="Picture 10" descr="A graph of a number of patient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60E" w14:textId="77777777" w:rsidR="00204CF4" w:rsidRPr="003F7E02" w:rsidRDefault="00204CF4" w:rsidP="00204CF4">
      <w:pPr>
        <w:rPr>
          <w:rFonts w:ascii="Times New Roman" w:hAnsi="Times New Roman" w:cs="Times New Roman"/>
          <w:noProof/>
          <w14:ligatures w14:val="standardContextual"/>
        </w:rPr>
      </w:pPr>
      <w:r w:rsidRPr="003F7E02">
        <w:rPr>
          <w:rFonts w:ascii="Times New Roman" w:hAnsi="Times New Roman" w:cs="Times New Roman"/>
        </w:rPr>
        <w:t xml:space="preserve">Figure 6: </w:t>
      </w:r>
      <w:r w:rsidRPr="003F7E02">
        <w:rPr>
          <w:rFonts w:ascii="Times New Roman" w:hAnsi="Times New Roman" w:cs="Times New Roman"/>
          <w:noProof/>
          <w14:ligatures w14:val="standardContextual"/>
        </w:rPr>
        <w:t xml:space="preserve">Top 20 enriched KEGG terms from the turquoise module based on mRNA targets. </w:t>
      </w:r>
    </w:p>
    <w:p w14:paraId="0825DCB8" w14:textId="77777777" w:rsidR="00460B6F" w:rsidRDefault="00460B6F"/>
    <w:sectPr w:rsidR="0046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BC4ABEF" w16cex:dateUtc="2025-06-03T17:4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s, Aline">
    <w15:presenceInfo w15:providerId="AD" w15:userId="S::AndresAline@uams.edu::1db37ad2-fde4-452e-be0c-c6197bf16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4"/>
    <w:rsid w:val="000106EB"/>
    <w:rsid w:val="00011911"/>
    <w:rsid w:val="00011E16"/>
    <w:rsid w:val="00017410"/>
    <w:rsid w:val="00023DC6"/>
    <w:rsid w:val="000261B9"/>
    <w:rsid w:val="00037BE2"/>
    <w:rsid w:val="000412C5"/>
    <w:rsid w:val="00044C21"/>
    <w:rsid w:val="000455ED"/>
    <w:rsid w:val="00055CD6"/>
    <w:rsid w:val="00057F4A"/>
    <w:rsid w:val="000602CF"/>
    <w:rsid w:val="000802FA"/>
    <w:rsid w:val="00081069"/>
    <w:rsid w:val="00090432"/>
    <w:rsid w:val="00093238"/>
    <w:rsid w:val="000A2F26"/>
    <w:rsid w:val="000C5F64"/>
    <w:rsid w:val="000C756D"/>
    <w:rsid w:val="000D3460"/>
    <w:rsid w:val="000E6E06"/>
    <w:rsid w:val="000F0D9C"/>
    <w:rsid w:val="0010318C"/>
    <w:rsid w:val="00113AB7"/>
    <w:rsid w:val="00124DCC"/>
    <w:rsid w:val="0013275E"/>
    <w:rsid w:val="00132FB8"/>
    <w:rsid w:val="00135B6F"/>
    <w:rsid w:val="00137B10"/>
    <w:rsid w:val="00145A64"/>
    <w:rsid w:val="00151CA8"/>
    <w:rsid w:val="001554AC"/>
    <w:rsid w:val="00157BDB"/>
    <w:rsid w:val="00163B01"/>
    <w:rsid w:val="00167117"/>
    <w:rsid w:val="0018234F"/>
    <w:rsid w:val="00184FFF"/>
    <w:rsid w:val="00186211"/>
    <w:rsid w:val="00190076"/>
    <w:rsid w:val="00191E37"/>
    <w:rsid w:val="001926CE"/>
    <w:rsid w:val="001A2ABA"/>
    <w:rsid w:val="001B7AA1"/>
    <w:rsid w:val="001C101A"/>
    <w:rsid w:val="001D0C17"/>
    <w:rsid w:val="001D1458"/>
    <w:rsid w:val="001D6150"/>
    <w:rsid w:val="001E381D"/>
    <w:rsid w:val="001F544A"/>
    <w:rsid w:val="0020235A"/>
    <w:rsid w:val="00202C7E"/>
    <w:rsid w:val="00203A0A"/>
    <w:rsid w:val="0020497A"/>
    <w:rsid w:val="00204CF4"/>
    <w:rsid w:val="00215318"/>
    <w:rsid w:val="0022386C"/>
    <w:rsid w:val="00227B84"/>
    <w:rsid w:val="002308A3"/>
    <w:rsid w:val="0023383C"/>
    <w:rsid w:val="00233E02"/>
    <w:rsid w:val="00234C6D"/>
    <w:rsid w:val="002406B3"/>
    <w:rsid w:val="00244AB1"/>
    <w:rsid w:val="0026038D"/>
    <w:rsid w:val="00260649"/>
    <w:rsid w:val="00271A7C"/>
    <w:rsid w:val="00271E86"/>
    <w:rsid w:val="002771B0"/>
    <w:rsid w:val="00281FD0"/>
    <w:rsid w:val="00285BC7"/>
    <w:rsid w:val="00290CB1"/>
    <w:rsid w:val="002B128A"/>
    <w:rsid w:val="002B54FE"/>
    <w:rsid w:val="002C7269"/>
    <w:rsid w:val="002D400F"/>
    <w:rsid w:val="002E296D"/>
    <w:rsid w:val="002E49F2"/>
    <w:rsid w:val="002E6335"/>
    <w:rsid w:val="002F5FFD"/>
    <w:rsid w:val="00300AA1"/>
    <w:rsid w:val="003149F5"/>
    <w:rsid w:val="00323B82"/>
    <w:rsid w:val="003261BC"/>
    <w:rsid w:val="00327C92"/>
    <w:rsid w:val="003349B5"/>
    <w:rsid w:val="0034632C"/>
    <w:rsid w:val="00353004"/>
    <w:rsid w:val="003541C8"/>
    <w:rsid w:val="0035651B"/>
    <w:rsid w:val="00360ABF"/>
    <w:rsid w:val="00375858"/>
    <w:rsid w:val="0037751D"/>
    <w:rsid w:val="00382A2D"/>
    <w:rsid w:val="00385527"/>
    <w:rsid w:val="00385C27"/>
    <w:rsid w:val="00391955"/>
    <w:rsid w:val="003955FC"/>
    <w:rsid w:val="00395CD8"/>
    <w:rsid w:val="0039708E"/>
    <w:rsid w:val="003A17CD"/>
    <w:rsid w:val="003C11A2"/>
    <w:rsid w:val="003C4B3B"/>
    <w:rsid w:val="003C5058"/>
    <w:rsid w:val="003D102A"/>
    <w:rsid w:val="003E224E"/>
    <w:rsid w:val="003F283F"/>
    <w:rsid w:val="003F3242"/>
    <w:rsid w:val="003F6C3A"/>
    <w:rsid w:val="003F722F"/>
    <w:rsid w:val="004042E1"/>
    <w:rsid w:val="00413370"/>
    <w:rsid w:val="0043788B"/>
    <w:rsid w:val="00446025"/>
    <w:rsid w:val="004510FB"/>
    <w:rsid w:val="00451D3E"/>
    <w:rsid w:val="00453151"/>
    <w:rsid w:val="00460B6F"/>
    <w:rsid w:val="0046717F"/>
    <w:rsid w:val="004678A2"/>
    <w:rsid w:val="0047044C"/>
    <w:rsid w:val="00476B2C"/>
    <w:rsid w:val="0048232B"/>
    <w:rsid w:val="00492947"/>
    <w:rsid w:val="00493945"/>
    <w:rsid w:val="004A15E2"/>
    <w:rsid w:val="004C4543"/>
    <w:rsid w:val="004D1282"/>
    <w:rsid w:val="004D3A0D"/>
    <w:rsid w:val="005072FA"/>
    <w:rsid w:val="005217AA"/>
    <w:rsid w:val="00522EC7"/>
    <w:rsid w:val="00541841"/>
    <w:rsid w:val="00541A87"/>
    <w:rsid w:val="005703EE"/>
    <w:rsid w:val="00576E21"/>
    <w:rsid w:val="00583F93"/>
    <w:rsid w:val="0058427B"/>
    <w:rsid w:val="005856BB"/>
    <w:rsid w:val="005857A5"/>
    <w:rsid w:val="00592B3A"/>
    <w:rsid w:val="00595DD9"/>
    <w:rsid w:val="005A3E20"/>
    <w:rsid w:val="005A7A3F"/>
    <w:rsid w:val="005C0418"/>
    <w:rsid w:val="005C281A"/>
    <w:rsid w:val="005F3C0C"/>
    <w:rsid w:val="005F5AD7"/>
    <w:rsid w:val="0060154D"/>
    <w:rsid w:val="00637412"/>
    <w:rsid w:val="0064184B"/>
    <w:rsid w:val="00644440"/>
    <w:rsid w:val="0065797A"/>
    <w:rsid w:val="00664C6A"/>
    <w:rsid w:val="00665A0B"/>
    <w:rsid w:val="006731B6"/>
    <w:rsid w:val="00677DE4"/>
    <w:rsid w:val="00693176"/>
    <w:rsid w:val="00694CD2"/>
    <w:rsid w:val="006A2AF4"/>
    <w:rsid w:val="006B0E80"/>
    <w:rsid w:val="006B459D"/>
    <w:rsid w:val="006C1AC0"/>
    <w:rsid w:val="006C75A4"/>
    <w:rsid w:val="006C78F9"/>
    <w:rsid w:val="006D24E7"/>
    <w:rsid w:val="006E012C"/>
    <w:rsid w:val="006E5AF8"/>
    <w:rsid w:val="006F53EE"/>
    <w:rsid w:val="006F597D"/>
    <w:rsid w:val="006F5CCC"/>
    <w:rsid w:val="00701766"/>
    <w:rsid w:val="00712FF5"/>
    <w:rsid w:val="00730C45"/>
    <w:rsid w:val="00743202"/>
    <w:rsid w:val="00750DF5"/>
    <w:rsid w:val="007515B5"/>
    <w:rsid w:val="00754D14"/>
    <w:rsid w:val="00757939"/>
    <w:rsid w:val="00762005"/>
    <w:rsid w:val="0076325B"/>
    <w:rsid w:val="007642A4"/>
    <w:rsid w:val="00766594"/>
    <w:rsid w:val="0076702C"/>
    <w:rsid w:val="00770548"/>
    <w:rsid w:val="00770EF0"/>
    <w:rsid w:val="00781D25"/>
    <w:rsid w:val="00782C17"/>
    <w:rsid w:val="00791EA6"/>
    <w:rsid w:val="007D2EB4"/>
    <w:rsid w:val="007D4F91"/>
    <w:rsid w:val="007D6441"/>
    <w:rsid w:val="007E219A"/>
    <w:rsid w:val="007E2E69"/>
    <w:rsid w:val="007F5730"/>
    <w:rsid w:val="007F6F75"/>
    <w:rsid w:val="008032E9"/>
    <w:rsid w:val="0080414C"/>
    <w:rsid w:val="00806DA1"/>
    <w:rsid w:val="008112BE"/>
    <w:rsid w:val="00821D35"/>
    <w:rsid w:val="00822B12"/>
    <w:rsid w:val="008328DF"/>
    <w:rsid w:val="008373A3"/>
    <w:rsid w:val="00852391"/>
    <w:rsid w:val="00854CF3"/>
    <w:rsid w:val="00860EA1"/>
    <w:rsid w:val="00863B25"/>
    <w:rsid w:val="008756AC"/>
    <w:rsid w:val="00875997"/>
    <w:rsid w:val="00877264"/>
    <w:rsid w:val="00897767"/>
    <w:rsid w:val="00897C1F"/>
    <w:rsid w:val="008B7D0D"/>
    <w:rsid w:val="008B7DD2"/>
    <w:rsid w:val="008D056A"/>
    <w:rsid w:val="008E30E9"/>
    <w:rsid w:val="0091324B"/>
    <w:rsid w:val="00916AA3"/>
    <w:rsid w:val="00924030"/>
    <w:rsid w:val="00930196"/>
    <w:rsid w:val="00932E4E"/>
    <w:rsid w:val="00942B01"/>
    <w:rsid w:val="0094415A"/>
    <w:rsid w:val="009479EE"/>
    <w:rsid w:val="00951332"/>
    <w:rsid w:val="009574D6"/>
    <w:rsid w:val="00962F60"/>
    <w:rsid w:val="0096677A"/>
    <w:rsid w:val="0097212E"/>
    <w:rsid w:val="00972843"/>
    <w:rsid w:val="00976B06"/>
    <w:rsid w:val="00981AAE"/>
    <w:rsid w:val="009848CE"/>
    <w:rsid w:val="009912E6"/>
    <w:rsid w:val="009A1081"/>
    <w:rsid w:val="009B2646"/>
    <w:rsid w:val="009C5EEC"/>
    <w:rsid w:val="009E15F7"/>
    <w:rsid w:val="00A26A41"/>
    <w:rsid w:val="00A34DE4"/>
    <w:rsid w:val="00A36C4E"/>
    <w:rsid w:val="00A37A6B"/>
    <w:rsid w:val="00A4019B"/>
    <w:rsid w:val="00A64123"/>
    <w:rsid w:val="00A707B8"/>
    <w:rsid w:val="00A73878"/>
    <w:rsid w:val="00A95B8D"/>
    <w:rsid w:val="00AA1ECF"/>
    <w:rsid w:val="00AB1B8C"/>
    <w:rsid w:val="00AB5432"/>
    <w:rsid w:val="00AB6D09"/>
    <w:rsid w:val="00AC2AB5"/>
    <w:rsid w:val="00AD3FC2"/>
    <w:rsid w:val="00AD6AF0"/>
    <w:rsid w:val="00AE5B62"/>
    <w:rsid w:val="00B01F14"/>
    <w:rsid w:val="00B0694F"/>
    <w:rsid w:val="00B10896"/>
    <w:rsid w:val="00B27EC5"/>
    <w:rsid w:val="00B3529D"/>
    <w:rsid w:val="00B43C58"/>
    <w:rsid w:val="00B505CD"/>
    <w:rsid w:val="00B51309"/>
    <w:rsid w:val="00B81228"/>
    <w:rsid w:val="00B90EA0"/>
    <w:rsid w:val="00BA10A7"/>
    <w:rsid w:val="00BC283F"/>
    <w:rsid w:val="00BC6E66"/>
    <w:rsid w:val="00BD105E"/>
    <w:rsid w:val="00BD77E2"/>
    <w:rsid w:val="00BE6435"/>
    <w:rsid w:val="00BF55D7"/>
    <w:rsid w:val="00C01C4D"/>
    <w:rsid w:val="00C025B9"/>
    <w:rsid w:val="00C14D15"/>
    <w:rsid w:val="00C2630A"/>
    <w:rsid w:val="00C27D16"/>
    <w:rsid w:val="00C3460C"/>
    <w:rsid w:val="00C549BB"/>
    <w:rsid w:val="00C54B36"/>
    <w:rsid w:val="00C55413"/>
    <w:rsid w:val="00C56883"/>
    <w:rsid w:val="00C65746"/>
    <w:rsid w:val="00C700A1"/>
    <w:rsid w:val="00C70808"/>
    <w:rsid w:val="00C82C4D"/>
    <w:rsid w:val="00C83E76"/>
    <w:rsid w:val="00C86EEF"/>
    <w:rsid w:val="00C90D36"/>
    <w:rsid w:val="00CA0E08"/>
    <w:rsid w:val="00CB1C3D"/>
    <w:rsid w:val="00CC03FF"/>
    <w:rsid w:val="00CC7AEC"/>
    <w:rsid w:val="00CE476A"/>
    <w:rsid w:val="00CF49F0"/>
    <w:rsid w:val="00D05FD8"/>
    <w:rsid w:val="00D1146B"/>
    <w:rsid w:val="00D30C86"/>
    <w:rsid w:val="00D3148D"/>
    <w:rsid w:val="00D34D62"/>
    <w:rsid w:val="00D36456"/>
    <w:rsid w:val="00D4159C"/>
    <w:rsid w:val="00D50594"/>
    <w:rsid w:val="00D52E1C"/>
    <w:rsid w:val="00D537B1"/>
    <w:rsid w:val="00D674CD"/>
    <w:rsid w:val="00D82BDE"/>
    <w:rsid w:val="00D84F19"/>
    <w:rsid w:val="00D90802"/>
    <w:rsid w:val="00DB00BD"/>
    <w:rsid w:val="00DB4794"/>
    <w:rsid w:val="00DC0928"/>
    <w:rsid w:val="00DC71D6"/>
    <w:rsid w:val="00DD73A1"/>
    <w:rsid w:val="00DE3952"/>
    <w:rsid w:val="00DE6746"/>
    <w:rsid w:val="00DF7D6A"/>
    <w:rsid w:val="00E01648"/>
    <w:rsid w:val="00E22862"/>
    <w:rsid w:val="00E241FA"/>
    <w:rsid w:val="00E4042B"/>
    <w:rsid w:val="00E41F1C"/>
    <w:rsid w:val="00E42BDC"/>
    <w:rsid w:val="00E510E1"/>
    <w:rsid w:val="00E52559"/>
    <w:rsid w:val="00E715BC"/>
    <w:rsid w:val="00E72AFD"/>
    <w:rsid w:val="00E73F99"/>
    <w:rsid w:val="00E83718"/>
    <w:rsid w:val="00E857ED"/>
    <w:rsid w:val="00E904A3"/>
    <w:rsid w:val="00E94E82"/>
    <w:rsid w:val="00E97406"/>
    <w:rsid w:val="00EA11EF"/>
    <w:rsid w:val="00EA460F"/>
    <w:rsid w:val="00EB185A"/>
    <w:rsid w:val="00EC64BB"/>
    <w:rsid w:val="00ED4917"/>
    <w:rsid w:val="00EE1E4C"/>
    <w:rsid w:val="00F04015"/>
    <w:rsid w:val="00F05D29"/>
    <w:rsid w:val="00F113DA"/>
    <w:rsid w:val="00F15225"/>
    <w:rsid w:val="00F23255"/>
    <w:rsid w:val="00F26854"/>
    <w:rsid w:val="00F32371"/>
    <w:rsid w:val="00F3313C"/>
    <w:rsid w:val="00F417A3"/>
    <w:rsid w:val="00F53883"/>
    <w:rsid w:val="00F61108"/>
    <w:rsid w:val="00F65D80"/>
    <w:rsid w:val="00F7680B"/>
    <w:rsid w:val="00F822D0"/>
    <w:rsid w:val="00F8239E"/>
    <w:rsid w:val="00F97C16"/>
    <w:rsid w:val="00FA0386"/>
    <w:rsid w:val="00FA7359"/>
    <w:rsid w:val="00FB2708"/>
    <w:rsid w:val="00FB32E1"/>
    <w:rsid w:val="00FB5E85"/>
    <w:rsid w:val="00FC502F"/>
    <w:rsid w:val="00FC5B22"/>
    <w:rsid w:val="00FE2D0F"/>
    <w:rsid w:val="00FE2E54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5F93"/>
  <w15:chartTrackingRefBased/>
  <w15:docId w15:val="{34A59779-3A74-8D45-A8B2-1367A72E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CF4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C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F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F4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4CF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next w:val="Normal"/>
    <w:autoRedefine/>
    <w:rsid w:val="00204CF4"/>
    <w:pPr>
      <w:spacing w:after="0" w:line="480" w:lineRule="auto"/>
    </w:pPr>
    <w:rPr>
      <w:rFonts w:ascii="Times New Roman" w:eastAsia="Times New Roman" w:hAnsi="Times New Roman" w:cs="Times New Roman"/>
      <w:b/>
      <w:bCs/>
      <w:u w:val="single"/>
      <w:lang w:eastAsia="en-US"/>
    </w:rPr>
  </w:style>
  <w:style w:type="paragraph" w:styleId="Revision">
    <w:name w:val="Revision"/>
    <w:hidden/>
    <w:uiPriority w:val="99"/>
    <w:semiHidden/>
    <w:rsid w:val="00791EA6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91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EA6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EA6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D"/>
    <w:rPr>
      <w:rFonts w:ascii="Segoe UI" w:eastAsiaTheme="minorEastAsia" w:hAnsi="Segoe UI" w:cs="Segoe UI"/>
      <w:kern w:val="0"/>
      <w:sz w:val="18"/>
      <w:szCs w:val="1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Cynthia</dc:creator>
  <cp:keywords/>
  <dc:description/>
  <cp:lastModifiedBy>Perez, Cynthia</cp:lastModifiedBy>
  <cp:revision>2</cp:revision>
  <dcterms:created xsi:type="dcterms:W3CDTF">2025-06-24T05:27:00Z</dcterms:created>
  <dcterms:modified xsi:type="dcterms:W3CDTF">2025-06-24T05:27:00Z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2025-06-03T17:44:39Z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5eb92aa2-1009-4e23-9aea-36e3ba93e3e5</vt:lpwstr>
  </property>
  <property fmtid="{D5CDD505-2E9C-101B-9397-08002B2CF9AE}" pid="8" name="MSIP_Label_8ca390d5-a4f3-448c-8368-24080179bc53_ContentBits">
    <vt:lpwstr>0</vt:lpwstr>
  </property>
  <property fmtid="{D5CDD505-2E9C-101B-9397-08002B2CF9AE}" pid="9" name="MSIP_Label_8ca390d5-a4f3-448c-8368-24080179bc53_Tag">
    <vt:lpwstr>10, 3, 0, 1</vt:lpwstr>
  </property>
</Properties>
</file>